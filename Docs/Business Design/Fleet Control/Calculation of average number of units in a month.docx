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69" w:rsidRDefault="00585F69" w:rsidP="007A6917">
      <w:pPr>
        <w:jc w:val="center"/>
        <w:rPr>
          <w:b/>
          <w:sz w:val="28"/>
          <w:szCs w:val="28"/>
        </w:rPr>
      </w:pPr>
    </w:p>
    <w:p w:rsidR="00E048CE" w:rsidRDefault="007A6917" w:rsidP="007A6917">
      <w:pPr>
        <w:jc w:val="center"/>
        <w:rPr>
          <w:b/>
          <w:sz w:val="28"/>
          <w:szCs w:val="28"/>
        </w:rPr>
      </w:pPr>
      <w:r w:rsidRPr="007A6917">
        <w:rPr>
          <w:b/>
          <w:sz w:val="28"/>
          <w:szCs w:val="28"/>
        </w:rPr>
        <w:t>Calculation</w:t>
      </w:r>
      <w:r w:rsidRPr="007A6917">
        <w:rPr>
          <w:rFonts w:hint="eastAsia"/>
          <w:b/>
          <w:sz w:val="28"/>
          <w:szCs w:val="28"/>
        </w:rPr>
        <w:t xml:space="preserve"> of average number of units</w:t>
      </w:r>
      <w:r w:rsidR="00585F69">
        <w:rPr>
          <w:rFonts w:hint="eastAsia"/>
          <w:b/>
          <w:sz w:val="28"/>
          <w:szCs w:val="28"/>
        </w:rPr>
        <w:t xml:space="preserve"> in a month</w:t>
      </w:r>
    </w:p>
    <w:p w:rsidR="002572D7" w:rsidRDefault="002572D7" w:rsidP="007A69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(For Vehicle Model RPU report)</w:t>
      </w:r>
    </w:p>
    <w:p w:rsidR="007A6917" w:rsidRPr="00585F69" w:rsidRDefault="007A6917" w:rsidP="007A6917">
      <w:pPr>
        <w:pStyle w:val="ListParagraph"/>
        <w:ind w:left="0"/>
        <w:rPr>
          <w:b/>
          <w:sz w:val="24"/>
          <w:szCs w:val="24"/>
        </w:rPr>
      </w:pPr>
    </w:p>
    <w:p w:rsidR="007A6917" w:rsidRPr="00585F69" w:rsidRDefault="007A6917" w:rsidP="007A6917">
      <w:pPr>
        <w:pStyle w:val="Footer"/>
        <w:numPr>
          <w:ilvl w:val="0"/>
          <w:numId w:val="5"/>
        </w:numPr>
        <w:spacing w:before="0" w:after="0" w:line="240" w:lineRule="auto"/>
        <w:ind w:left="720"/>
        <w:rPr>
          <w:b/>
        </w:rPr>
      </w:pPr>
      <w:r w:rsidRPr="00585F69">
        <w:rPr>
          <w:b/>
        </w:rPr>
        <w:t>Vehicle Statuses</w:t>
      </w:r>
    </w:p>
    <w:p w:rsidR="007A6917" w:rsidRDefault="007A6917" w:rsidP="004A5D4D">
      <w:pPr>
        <w:pStyle w:val="BodyTextIndent3"/>
        <w:spacing w:before="120" w:after="120"/>
      </w:pPr>
      <w:r>
        <w:t>The vehicle status indicates what stage a vehicle is at in its life cycle in terms of business design phase:</w:t>
      </w:r>
    </w:p>
    <w:p w:rsidR="007A6917" w:rsidRDefault="007A6917" w:rsidP="004A5D4D">
      <w:pPr>
        <w:pStyle w:val="BodyTextIndent3"/>
        <w:numPr>
          <w:ilvl w:val="0"/>
          <w:numId w:val="4"/>
        </w:numPr>
        <w:spacing w:before="80" w:after="0"/>
        <w:ind w:left="1350" w:hanging="630"/>
      </w:pPr>
      <w:r>
        <w:t>a. Drop Ship – The vehicle has been delivered to a Budget BC or sub</w:t>
      </w:r>
      <w:r>
        <w:noBreakHyphen/>
      </w:r>
      <w:proofErr w:type="spellStart"/>
      <w:r>
        <w:t>Licencee</w:t>
      </w:r>
      <w:proofErr w:type="spellEnd"/>
      <w:r>
        <w:t xml:space="preserve"> location, either directly from the manufacturer or via a dealer.</w:t>
      </w:r>
    </w:p>
    <w:p w:rsidR="007A6917" w:rsidRDefault="007A6917" w:rsidP="004A5D4D">
      <w:pPr>
        <w:pStyle w:val="BodyTextIndent3"/>
        <w:numPr>
          <w:ilvl w:val="0"/>
          <w:numId w:val="4"/>
        </w:numPr>
        <w:spacing w:before="80" w:after="0"/>
        <w:ind w:left="1350" w:hanging="630"/>
      </w:pPr>
      <w:r>
        <w:t>b. Owned – Owned By Budget Rent A Car of BC.</w:t>
      </w:r>
    </w:p>
    <w:p w:rsidR="007A6917" w:rsidRDefault="007A6917" w:rsidP="004A5D4D">
      <w:pPr>
        <w:pStyle w:val="BodyTextIndent3"/>
        <w:numPr>
          <w:ilvl w:val="0"/>
          <w:numId w:val="4"/>
        </w:numPr>
        <w:spacing w:before="80" w:after="0"/>
        <w:ind w:left="1350" w:hanging="630"/>
      </w:pPr>
      <w:r>
        <w:t>c. No c code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>d. Rental – The vehicle is being used as a rental vehicle. Depreciation starts at this point.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>e. Lease – The vehicle is being used as a lease vehicle. Depreciation starts at this point.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>f. Pulled for Disposal – The vehicle, specifically a risk car, has been pulled from rental or lease use and returned to the main Budget location for turn back or pre-sale servicing. Third</w:t>
      </w:r>
      <w:r>
        <w:noBreakHyphen/>
        <w:t>party insurance coverage stops at this point. Depreciation automatically stops at this point</w:t>
      </w:r>
      <w:ins w:id="0" w:author="Default" w:date="2017-01-18T08:39:00Z">
        <w:r>
          <w:t>.</w:t>
        </w:r>
      </w:ins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 xml:space="preserve">g. Signed Off – The vehicle has been returned to the manufacturer under a turn back agreement. 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>h. No h code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proofErr w:type="spellStart"/>
      <w:r>
        <w:t>i</w:t>
      </w:r>
      <w:proofErr w:type="spellEnd"/>
      <w:r>
        <w:t xml:space="preserve">. Sold – The vehicle has been sold. 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>j. Stolen – The vehicle has been stolen for more than six months. Third</w:t>
      </w:r>
      <w:r>
        <w:noBreakHyphen/>
        <w:t>party insurance coverage stops at this point.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r>
        <w:t>k. Damaged: Not Repairable – The vehicle has been in an accident and cannot be repaired. Third</w:t>
      </w:r>
      <w:r>
        <w:noBreakHyphen/>
        <w:t>party insurance coverage stops this point.</w:t>
      </w:r>
    </w:p>
    <w:p w:rsidR="007A6917" w:rsidRDefault="007A6917" w:rsidP="004A5D4D">
      <w:pPr>
        <w:pStyle w:val="BodyTextIndent3"/>
        <w:numPr>
          <w:ilvl w:val="0"/>
          <w:numId w:val="4"/>
        </w:numPr>
        <w:tabs>
          <w:tab w:val="left" w:pos="1080"/>
        </w:tabs>
        <w:spacing w:before="80" w:after="0"/>
        <w:ind w:left="1350" w:hanging="630"/>
      </w:pPr>
      <w:proofErr w:type="gramStart"/>
      <w:r>
        <w:t>l</w:t>
      </w:r>
      <w:proofErr w:type="gramEnd"/>
      <w:r>
        <w:t>. Written Off – The vehicle has been written off (destroyed in an accident or stolen and not recovered). Depreciation stops at this point.</w:t>
      </w:r>
    </w:p>
    <w:p w:rsidR="007A6917" w:rsidRPr="00585F69" w:rsidRDefault="007A6917" w:rsidP="007A6917">
      <w:pPr>
        <w:pStyle w:val="BodyTextIndent3"/>
        <w:tabs>
          <w:tab w:val="left" w:pos="1080"/>
        </w:tabs>
        <w:spacing w:before="80" w:after="0"/>
        <w:ind w:left="1710"/>
        <w:rPr>
          <w:b/>
        </w:rPr>
      </w:pPr>
    </w:p>
    <w:p w:rsidR="004A5D4D" w:rsidRPr="00585F69" w:rsidRDefault="004A5D4D" w:rsidP="004A5D4D">
      <w:pPr>
        <w:pStyle w:val="Footer"/>
        <w:numPr>
          <w:ilvl w:val="0"/>
          <w:numId w:val="5"/>
        </w:numPr>
        <w:spacing w:before="0" w:after="0" w:line="240" w:lineRule="auto"/>
        <w:ind w:left="720"/>
        <w:rPr>
          <w:b/>
        </w:rPr>
      </w:pPr>
      <w:r w:rsidRPr="00585F69">
        <w:rPr>
          <w:rFonts w:eastAsiaTheme="minorEastAsia" w:hint="eastAsia"/>
          <w:b/>
          <w:lang w:eastAsia="zh-CN"/>
        </w:rPr>
        <w:t>In Service Date</w:t>
      </w:r>
      <w:r w:rsidR="000D4173">
        <w:rPr>
          <w:rFonts w:eastAsiaTheme="minorEastAsia" w:hint="eastAsia"/>
          <w:b/>
          <w:lang w:eastAsia="zh-CN"/>
        </w:rPr>
        <w:t xml:space="preserve"> (ISD)</w:t>
      </w:r>
    </w:p>
    <w:p w:rsidR="004A5D4D" w:rsidRPr="004A5D4D" w:rsidRDefault="004A5D4D" w:rsidP="004A5D4D">
      <w:pPr>
        <w:pStyle w:val="Footer"/>
        <w:spacing w:before="0" w:after="0" w:line="240" w:lineRule="auto"/>
      </w:pPr>
    </w:p>
    <w:p w:rsidR="004A5D4D" w:rsidRDefault="004A5D4D" w:rsidP="004A5D4D">
      <w:pPr>
        <w:pStyle w:val="Footer"/>
        <w:spacing w:before="0" w:after="0" w:line="240" w:lineRule="auto"/>
        <w:rPr>
          <w:rFonts w:ascii="Verdana" w:eastAsiaTheme="minorEastAsia" w:hAnsi="Verdana"/>
          <w:sz w:val="20"/>
          <w:lang w:eastAsia="zh-CN"/>
        </w:rPr>
      </w:pPr>
      <w:r>
        <w:rPr>
          <w:rFonts w:eastAsiaTheme="minorEastAsia" w:hint="eastAsia"/>
          <w:lang w:eastAsia="zh-CN"/>
        </w:rPr>
        <w:t>In Service Date</w:t>
      </w:r>
      <w:r w:rsidRPr="004A5D4D">
        <w:rPr>
          <w:rFonts w:ascii="Verdana" w:hAnsi="Verdana"/>
          <w:sz w:val="20"/>
        </w:rPr>
        <w:t xml:space="preserve"> </w:t>
      </w:r>
      <w:r>
        <w:rPr>
          <w:rFonts w:ascii="Verdana" w:eastAsiaTheme="minorEastAsia" w:hAnsi="Verdana" w:hint="eastAsia"/>
          <w:sz w:val="20"/>
          <w:lang w:eastAsia="zh-CN"/>
        </w:rPr>
        <w:t>equals</w:t>
      </w:r>
      <w:r w:rsidRPr="004A5D4D">
        <w:rPr>
          <w:rFonts w:ascii="Verdana" w:hAnsi="Verdana"/>
          <w:sz w:val="20"/>
        </w:rPr>
        <w:t xml:space="preserve"> the first rental check out date (this is not the date vehicle’s status is set to Rental). If the vehicle has not been rented yet, </w:t>
      </w:r>
      <w:r>
        <w:rPr>
          <w:rFonts w:ascii="Verdana" w:eastAsiaTheme="minorEastAsia" w:hAnsi="Verdana" w:hint="eastAsia"/>
          <w:sz w:val="20"/>
          <w:lang w:eastAsia="zh-CN"/>
        </w:rPr>
        <w:t>the</w:t>
      </w:r>
      <w:r w:rsidRPr="004A5D4D">
        <w:rPr>
          <w:rFonts w:ascii="Verdana" w:hAnsi="Verdana"/>
          <w:sz w:val="20"/>
        </w:rPr>
        <w:t xml:space="preserve"> In</w:t>
      </w:r>
      <w:r>
        <w:rPr>
          <w:rFonts w:eastAsiaTheme="minorEastAsia" w:hint="eastAsia"/>
          <w:lang w:eastAsia="zh-CN"/>
        </w:rPr>
        <w:t xml:space="preserve"> Service Date</w:t>
      </w:r>
      <w:r w:rsidRPr="004A5D4D">
        <w:rPr>
          <w:rFonts w:ascii="Verdana" w:hAnsi="Verdana"/>
          <w:sz w:val="20"/>
        </w:rPr>
        <w:t xml:space="preserve"> </w:t>
      </w:r>
      <w:r>
        <w:rPr>
          <w:rFonts w:ascii="Verdana" w:eastAsiaTheme="minorEastAsia" w:hAnsi="Verdana" w:hint="eastAsia"/>
          <w:sz w:val="20"/>
          <w:lang w:eastAsia="zh-CN"/>
        </w:rPr>
        <w:t>equals</w:t>
      </w:r>
      <w:r w:rsidRPr="004A5D4D">
        <w:rPr>
          <w:rFonts w:ascii="Verdana" w:hAnsi="Verdana"/>
          <w:sz w:val="20"/>
        </w:rPr>
        <w:t xml:space="preserve"> the </w:t>
      </w:r>
      <w:r>
        <w:rPr>
          <w:rFonts w:ascii="Verdana" w:eastAsiaTheme="minorEastAsia" w:hAnsi="Verdana" w:hint="eastAsia"/>
          <w:sz w:val="20"/>
          <w:lang w:eastAsia="zh-CN"/>
        </w:rPr>
        <w:t>rental status</w:t>
      </w:r>
      <w:r w:rsidRPr="004A5D4D">
        <w:rPr>
          <w:rFonts w:ascii="Verdana" w:hAnsi="Verdana"/>
          <w:sz w:val="20"/>
        </w:rPr>
        <w:t xml:space="preserve"> date. </w:t>
      </w:r>
      <w:r>
        <w:rPr>
          <w:rFonts w:ascii="Verdana" w:eastAsiaTheme="minorEastAsia" w:hAnsi="Verdana" w:hint="eastAsia"/>
          <w:sz w:val="20"/>
          <w:lang w:eastAsia="zh-CN"/>
        </w:rPr>
        <w:t xml:space="preserve"> </w:t>
      </w:r>
    </w:p>
    <w:p w:rsidR="004A5D4D" w:rsidRPr="007A6917" w:rsidRDefault="004A5D4D" w:rsidP="004A5D4D">
      <w:pPr>
        <w:pStyle w:val="ListParagraph"/>
        <w:rPr>
          <w:b/>
        </w:rPr>
      </w:pPr>
    </w:p>
    <w:p w:rsidR="004A5D4D" w:rsidRPr="00585F69" w:rsidRDefault="004A5D4D" w:rsidP="004A5D4D">
      <w:pPr>
        <w:pStyle w:val="Footer"/>
        <w:numPr>
          <w:ilvl w:val="0"/>
          <w:numId w:val="5"/>
        </w:numPr>
        <w:spacing w:before="0" w:after="0" w:line="240" w:lineRule="auto"/>
        <w:ind w:left="720"/>
        <w:rPr>
          <w:b/>
        </w:rPr>
      </w:pPr>
      <w:bookmarkStart w:id="1" w:name="_Toc295138802"/>
      <w:r w:rsidRPr="00585F69">
        <w:rPr>
          <w:b/>
        </w:rPr>
        <w:t>Out of Service Date (OSD)</w:t>
      </w:r>
      <w:bookmarkEnd w:id="1"/>
    </w:p>
    <w:p w:rsidR="004A5D4D" w:rsidRPr="00095113" w:rsidRDefault="004A5D4D" w:rsidP="004A5D4D">
      <w:pPr>
        <w:spacing w:after="0" w:line="240" w:lineRule="auto"/>
        <w:ind w:left="720"/>
        <w:jc w:val="both"/>
        <w:rPr>
          <w:rFonts w:ascii="Verdana" w:hAnsi="Verdana"/>
          <w:sz w:val="20"/>
          <w:szCs w:val="20"/>
        </w:rPr>
      </w:pPr>
      <w:r w:rsidRPr="00095113">
        <w:rPr>
          <w:rFonts w:ascii="Verdana" w:hAnsi="Verdana"/>
          <w:sz w:val="20"/>
          <w:szCs w:val="20"/>
        </w:rPr>
        <w:t>For both Risk and Program Cars that have not been sold, default =</w:t>
      </w:r>
      <w:r w:rsidR="00585F69">
        <w:rPr>
          <w:rFonts w:ascii="Verdana" w:hAnsi="Verdana" w:hint="eastAsia"/>
          <w:sz w:val="20"/>
          <w:szCs w:val="20"/>
        </w:rPr>
        <w:t>last Pull for</w:t>
      </w:r>
      <w:r w:rsidRPr="00095113">
        <w:rPr>
          <w:rFonts w:ascii="Verdana" w:hAnsi="Verdana"/>
          <w:sz w:val="20"/>
          <w:szCs w:val="20"/>
        </w:rPr>
        <w:t xml:space="preserve"> Disposal Date. </w:t>
      </w:r>
    </w:p>
    <w:p w:rsidR="004A5D4D" w:rsidRDefault="004A5D4D" w:rsidP="004A5D4D">
      <w:pPr>
        <w:pStyle w:val="Footer"/>
        <w:spacing w:before="0" w:after="0" w:line="240" w:lineRule="auto"/>
        <w:rPr>
          <w:rFonts w:eastAsiaTheme="minorEastAsia"/>
          <w:lang w:eastAsia="zh-CN"/>
        </w:rPr>
      </w:pPr>
    </w:p>
    <w:p w:rsidR="00585F69" w:rsidRDefault="00585F69" w:rsidP="004A5D4D">
      <w:pPr>
        <w:pStyle w:val="Footer"/>
        <w:spacing w:before="0" w:after="0" w:line="240" w:lineRule="auto"/>
        <w:rPr>
          <w:rFonts w:eastAsiaTheme="minorEastAsia"/>
          <w:lang w:eastAsia="zh-CN"/>
        </w:rPr>
      </w:pPr>
    </w:p>
    <w:p w:rsidR="00585F69" w:rsidRPr="00585F69" w:rsidRDefault="00585F69" w:rsidP="004A5D4D">
      <w:pPr>
        <w:pStyle w:val="Footer"/>
        <w:spacing w:before="0" w:after="0" w:line="240" w:lineRule="auto"/>
        <w:rPr>
          <w:rFonts w:eastAsiaTheme="minorEastAsia"/>
          <w:lang w:eastAsia="zh-CN"/>
        </w:rPr>
      </w:pPr>
    </w:p>
    <w:p w:rsidR="00585F69" w:rsidRPr="00585F69" w:rsidRDefault="00585F69" w:rsidP="00585F69">
      <w:pPr>
        <w:pStyle w:val="Footer"/>
        <w:numPr>
          <w:ilvl w:val="0"/>
          <w:numId w:val="5"/>
        </w:numPr>
        <w:spacing w:before="0" w:after="0" w:line="240" w:lineRule="auto"/>
        <w:ind w:left="720"/>
        <w:rPr>
          <w:b/>
        </w:rPr>
      </w:pPr>
      <w:r>
        <w:rPr>
          <w:rFonts w:eastAsiaTheme="minorEastAsia" w:hint="eastAsia"/>
          <w:b/>
          <w:lang w:eastAsia="zh-CN"/>
        </w:rPr>
        <w:lastRenderedPageBreak/>
        <w:t>Days In Service</w:t>
      </w:r>
    </w:p>
    <w:p w:rsidR="00585F69" w:rsidRDefault="00585F69" w:rsidP="00585F69">
      <w:pPr>
        <w:pStyle w:val="Footer"/>
        <w:spacing w:before="0" w:after="0" w:line="240" w:lineRule="auto"/>
        <w:rPr>
          <w:rFonts w:eastAsiaTheme="minorEastAsia" w:hint="eastAsia"/>
          <w:b/>
          <w:lang w:eastAsia="zh-CN"/>
        </w:rPr>
      </w:pPr>
    </w:p>
    <w:p w:rsidR="000D4173" w:rsidRPr="000D4173" w:rsidRDefault="000D4173" w:rsidP="00585F69">
      <w:pPr>
        <w:pStyle w:val="Footer"/>
        <w:spacing w:before="0" w:after="0" w:line="240" w:lineRule="auto"/>
        <w:rPr>
          <w:rFonts w:eastAsiaTheme="minorEastAsia" w:hint="eastAsia"/>
          <w:lang w:eastAsia="zh-CN"/>
        </w:rPr>
      </w:pPr>
      <w:bookmarkStart w:id="2" w:name="_GoBack"/>
      <w:bookmarkEnd w:id="2"/>
      <w:r w:rsidRPr="000D4173">
        <w:rPr>
          <w:rFonts w:eastAsiaTheme="minorEastAsia" w:hint="eastAsia"/>
          <w:lang w:eastAsia="zh-CN"/>
        </w:rPr>
        <w:t>Days In Service</w:t>
      </w:r>
      <w:r w:rsidRPr="000D4173">
        <w:rPr>
          <w:rFonts w:eastAsiaTheme="minorEastAsia" w:hint="eastAsia"/>
          <w:lang w:eastAsia="zh-CN"/>
        </w:rPr>
        <w:t>= (OSD-ISD+1</w:t>
      </w:r>
      <w:proofErr w:type="gramStart"/>
      <w:r w:rsidRPr="000D4173">
        <w:rPr>
          <w:rFonts w:eastAsiaTheme="minorEastAsia" w:hint="eastAsia"/>
          <w:lang w:eastAsia="zh-CN"/>
        </w:rPr>
        <w:t>)-</w:t>
      </w:r>
      <w:proofErr w:type="gramEnd"/>
      <w:r w:rsidRPr="000D4173">
        <w:rPr>
          <w:rFonts w:eastAsiaTheme="minorEastAsia" w:hint="eastAsia"/>
          <w:lang w:eastAsia="zh-CN"/>
        </w:rPr>
        <w:t xml:space="preserve"> Total </w:t>
      </w:r>
      <w:r w:rsidRPr="000D4173">
        <w:rPr>
          <w:rFonts w:eastAsiaTheme="minorEastAsia"/>
          <w:lang w:eastAsia="zh-CN"/>
        </w:rPr>
        <w:t>Pull for Disposal Days</w:t>
      </w:r>
    </w:p>
    <w:p w:rsidR="00585F69" w:rsidRDefault="00585F69" w:rsidP="00585F69">
      <w:pPr>
        <w:pStyle w:val="Footer"/>
        <w:spacing w:before="0" w:after="0" w:line="240" w:lineRule="auto"/>
        <w:rPr>
          <w:rFonts w:eastAsiaTheme="minorEastAsia"/>
          <w:lang w:eastAsia="zh-CN"/>
        </w:rPr>
      </w:pPr>
    </w:p>
    <w:p w:rsidR="00585F69" w:rsidRDefault="00585F69" w:rsidP="00585F69">
      <w:pPr>
        <w:pStyle w:val="Footer"/>
        <w:spacing w:before="0" w:after="0" w:line="240" w:lineRule="auto"/>
        <w:rPr>
          <w:rFonts w:eastAsiaTheme="minorEastAsia"/>
          <w:lang w:eastAsia="zh-CN"/>
        </w:rPr>
      </w:pPr>
    </w:p>
    <w:p w:rsidR="00585F69" w:rsidRPr="000D4173" w:rsidRDefault="00585F69" w:rsidP="00585F69">
      <w:pPr>
        <w:pStyle w:val="Footer"/>
        <w:numPr>
          <w:ilvl w:val="0"/>
          <w:numId w:val="5"/>
        </w:numPr>
        <w:spacing w:before="0" w:after="0" w:line="240" w:lineRule="auto"/>
        <w:ind w:left="720"/>
        <w:rPr>
          <w:rFonts w:hint="eastAsia"/>
          <w:b/>
        </w:rPr>
      </w:pPr>
      <w:r>
        <w:rPr>
          <w:rFonts w:eastAsiaTheme="minorEastAsia" w:hint="eastAsia"/>
          <w:b/>
          <w:sz w:val="28"/>
          <w:szCs w:val="28"/>
          <w:lang w:eastAsia="zh-CN"/>
        </w:rPr>
        <w:t>A</w:t>
      </w:r>
      <w:r w:rsidRPr="007A6917">
        <w:rPr>
          <w:rFonts w:hint="eastAsia"/>
          <w:b/>
          <w:sz w:val="28"/>
          <w:szCs w:val="28"/>
        </w:rPr>
        <w:t>verage number of units</w:t>
      </w:r>
      <w:r>
        <w:rPr>
          <w:rFonts w:eastAsiaTheme="minorEastAsia" w:hint="eastAsia"/>
          <w:b/>
          <w:sz w:val="28"/>
          <w:szCs w:val="28"/>
          <w:lang w:eastAsia="zh-CN"/>
        </w:rPr>
        <w:t xml:space="preserve"> (ANU)</w:t>
      </w:r>
    </w:p>
    <w:p w:rsidR="000D4173" w:rsidRPr="00585F69" w:rsidRDefault="000D4173" w:rsidP="000D4173">
      <w:pPr>
        <w:pStyle w:val="Footer"/>
        <w:spacing w:before="0" w:after="0" w:line="240" w:lineRule="auto"/>
        <w:rPr>
          <w:b/>
        </w:rPr>
      </w:pPr>
      <w:r>
        <w:rPr>
          <w:rFonts w:eastAsiaTheme="minorEastAsia" w:hint="eastAsia"/>
          <w:lang w:eastAsia="zh-CN"/>
        </w:rPr>
        <w:t xml:space="preserve"> </w:t>
      </w:r>
    </w:p>
    <w:p w:rsidR="00585F69" w:rsidRPr="00585F69" w:rsidRDefault="00585F69" w:rsidP="00585F69">
      <w:pPr>
        <w:pStyle w:val="Footer"/>
        <w:spacing w:before="0" w:after="0" w:line="240" w:lineRule="auto"/>
        <w:rPr>
          <w:b/>
        </w:rPr>
      </w:pPr>
    </w:p>
    <w:p w:rsidR="004A5D4D" w:rsidRPr="00585F69" w:rsidRDefault="00585F69" w:rsidP="004A5D4D">
      <w:pPr>
        <w:pStyle w:val="Footer"/>
        <w:spacing w:before="0" w:after="0" w:line="240" w:lineRule="auto"/>
        <w:rPr>
          <w:rFonts w:eastAsiaTheme="minorEastAsia"/>
          <w:lang w:eastAsia="zh-CN"/>
        </w:rPr>
      </w:pPr>
      <w:r w:rsidRPr="00585F69">
        <w:rPr>
          <w:rFonts w:eastAsiaTheme="minorEastAsia" w:hint="eastAsia"/>
          <w:lang w:eastAsia="zh-CN"/>
        </w:rPr>
        <w:t xml:space="preserve">ANU in a month = Days </w:t>
      </w:r>
      <w:proofErr w:type="gramStart"/>
      <w:r w:rsidRPr="00585F69">
        <w:rPr>
          <w:rFonts w:eastAsiaTheme="minorEastAsia" w:hint="eastAsia"/>
          <w:lang w:eastAsia="zh-CN"/>
        </w:rPr>
        <w:t>In</w:t>
      </w:r>
      <w:proofErr w:type="gramEnd"/>
      <w:r w:rsidRPr="00585F69">
        <w:rPr>
          <w:rFonts w:eastAsiaTheme="minorEastAsia" w:hint="eastAsia"/>
          <w:lang w:eastAsia="zh-CN"/>
        </w:rPr>
        <w:t xml:space="preserve"> Service in the month/Number of Days in the month.</w:t>
      </w:r>
    </w:p>
    <w:p w:rsidR="00585F69" w:rsidRPr="00585F69" w:rsidRDefault="00585F69" w:rsidP="004A5D4D">
      <w:pPr>
        <w:pStyle w:val="Footer"/>
        <w:spacing w:before="0" w:after="0" w:line="240" w:lineRule="auto"/>
        <w:rPr>
          <w:rFonts w:eastAsiaTheme="minorEastAsia"/>
          <w:lang w:eastAsia="zh-CN"/>
        </w:rPr>
      </w:pPr>
    </w:p>
    <w:p w:rsidR="00585F69" w:rsidRPr="00585F69" w:rsidRDefault="00585F69" w:rsidP="004A5D4D">
      <w:pPr>
        <w:pStyle w:val="Footer"/>
        <w:spacing w:before="0" w:after="0" w:line="240" w:lineRule="auto"/>
        <w:rPr>
          <w:rFonts w:eastAsiaTheme="minorEastAsia"/>
          <w:lang w:eastAsia="zh-CN"/>
        </w:rPr>
      </w:pPr>
      <w:r w:rsidRPr="00585F69">
        <w:rPr>
          <w:rFonts w:eastAsiaTheme="minorEastAsia" w:hint="eastAsia"/>
          <w:lang w:eastAsia="zh-CN"/>
        </w:rPr>
        <w:t xml:space="preserve">The calculation </w:t>
      </w:r>
      <w:r w:rsidRPr="00585F69">
        <w:rPr>
          <w:rFonts w:eastAsiaTheme="minorEastAsia"/>
          <w:lang w:eastAsia="zh-CN"/>
        </w:rPr>
        <w:t>of Days</w:t>
      </w:r>
      <w:r w:rsidRPr="00585F69">
        <w:rPr>
          <w:rFonts w:eastAsiaTheme="minorEastAsia" w:hint="eastAsia"/>
          <w:lang w:eastAsia="zh-CN"/>
        </w:rPr>
        <w:t xml:space="preserve"> </w:t>
      </w:r>
      <w:proofErr w:type="gramStart"/>
      <w:r w:rsidRPr="00585F69">
        <w:rPr>
          <w:rFonts w:eastAsiaTheme="minorEastAsia" w:hint="eastAsia"/>
          <w:lang w:eastAsia="zh-CN"/>
        </w:rPr>
        <w:t>In</w:t>
      </w:r>
      <w:proofErr w:type="gramEnd"/>
      <w:r w:rsidRPr="00585F69">
        <w:rPr>
          <w:rFonts w:eastAsiaTheme="minorEastAsia" w:hint="eastAsia"/>
          <w:lang w:eastAsia="zh-CN"/>
        </w:rPr>
        <w:t xml:space="preserve"> Service in the month is </w:t>
      </w:r>
      <w:r>
        <w:rPr>
          <w:rFonts w:eastAsiaTheme="minorEastAsia" w:hint="eastAsia"/>
          <w:lang w:eastAsia="zh-CN"/>
        </w:rPr>
        <w:t>quite</w:t>
      </w:r>
      <w:r w:rsidRPr="00585F69">
        <w:rPr>
          <w:rFonts w:eastAsiaTheme="minorEastAsia" w:hint="eastAsia"/>
          <w:lang w:eastAsia="zh-CN"/>
        </w:rPr>
        <w:t xml:space="preserve"> complicated and is out of this topic.</w:t>
      </w:r>
      <w:r>
        <w:rPr>
          <w:rFonts w:eastAsiaTheme="minorEastAsia" w:hint="eastAsia"/>
          <w:lang w:eastAsia="zh-CN"/>
        </w:rPr>
        <w:t xml:space="preserve"> </w:t>
      </w:r>
    </w:p>
    <w:p w:rsidR="00585F69" w:rsidRPr="00585F69" w:rsidRDefault="00585F69" w:rsidP="00585F69">
      <w:pPr>
        <w:rPr>
          <w:b/>
        </w:rPr>
      </w:pPr>
    </w:p>
    <w:p w:rsidR="007A6917" w:rsidRDefault="007A6917"/>
    <w:p w:rsidR="007A6917" w:rsidRDefault="007A6917"/>
    <w:sectPr w:rsidR="007A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0541"/>
    <w:multiLevelType w:val="hybridMultilevel"/>
    <w:tmpl w:val="7F80C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5193A"/>
    <w:multiLevelType w:val="hybridMultilevel"/>
    <w:tmpl w:val="3FA04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956025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">
    <w:nsid w:val="32745131"/>
    <w:multiLevelType w:val="hybridMultilevel"/>
    <w:tmpl w:val="A1467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923A8"/>
    <w:multiLevelType w:val="multilevel"/>
    <w:tmpl w:val="415253D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lang w:val="en-C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18C14F3"/>
    <w:multiLevelType w:val="hybridMultilevel"/>
    <w:tmpl w:val="DC22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A0534"/>
    <w:multiLevelType w:val="hybridMultilevel"/>
    <w:tmpl w:val="E636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917"/>
    <w:rsid w:val="000D4173"/>
    <w:rsid w:val="002572D7"/>
    <w:rsid w:val="004A5D4D"/>
    <w:rsid w:val="00585F69"/>
    <w:rsid w:val="007A6917"/>
    <w:rsid w:val="00E0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D4D"/>
    <w:pPr>
      <w:keepNext/>
      <w:numPr>
        <w:numId w:val="7"/>
      </w:numPr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5D4D"/>
    <w:pPr>
      <w:keepNext/>
      <w:numPr>
        <w:ilvl w:val="1"/>
        <w:numId w:val="7"/>
      </w:numPr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qFormat/>
    <w:rsid w:val="004A5D4D"/>
    <w:pPr>
      <w:keepNext/>
      <w:numPr>
        <w:ilvl w:val="2"/>
        <w:numId w:val="7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qFormat/>
    <w:rsid w:val="004A5D4D"/>
    <w:pPr>
      <w:keepNext/>
      <w:numPr>
        <w:ilvl w:val="3"/>
        <w:numId w:val="7"/>
      </w:numPr>
      <w:spacing w:before="240" w:after="60"/>
      <w:outlineLvl w:val="3"/>
    </w:pPr>
    <w:rPr>
      <w:rFonts w:ascii="Times New Roman" w:eastAsia="SimSun" w:hAnsi="Times New Roman" w:cs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4A5D4D"/>
    <w:pPr>
      <w:numPr>
        <w:ilvl w:val="4"/>
        <w:numId w:val="7"/>
      </w:numPr>
      <w:spacing w:before="240" w:after="60"/>
      <w:outlineLvl w:val="4"/>
    </w:pPr>
    <w:rPr>
      <w:rFonts w:ascii="Calibri" w:eastAsia="SimSun" w:hAnsi="Calibri" w:cs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qFormat/>
    <w:rsid w:val="004A5D4D"/>
    <w:pPr>
      <w:numPr>
        <w:ilvl w:val="5"/>
        <w:numId w:val="7"/>
      </w:numPr>
      <w:spacing w:before="240" w:after="60"/>
      <w:outlineLvl w:val="5"/>
    </w:pPr>
    <w:rPr>
      <w:rFonts w:ascii="Times New Roman" w:eastAsia="SimSun" w:hAnsi="Times New Roman" w:cs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qFormat/>
    <w:rsid w:val="004A5D4D"/>
    <w:pPr>
      <w:numPr>
        <w:ilvl w:val="6"/>
        <w:numId w:val="7"/>
      </w:numPr>
      <w:spacing w:before="240" w:after="60"/>
      <w:outlineLvl w:val="6"/>
    </w:pPr>
    <w:rPr>
      <w:rFonts w:ascii="Times New Roman" w:eastAsia="SimSun" w:hAnsi="Times New Roman" w:cs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qFormat/>
    <w:rsid w:val="004A5D4D"/>
    <w:pPr>
      <w:numPr>
        <w:ilvl w:val="7"/>
        <w:numId w:val="7"/>
      </w:numPr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qFormat/>
    <w:rsid w:val="004A5D4D"/>
    <w:pPr>
      <w:numPr>
        <w:ilvl w:val="8"/>
        <w:numId w:val="7"/>
      </w:numPr>
      <w:spacing w:before="240" w:after="60"/>
      <w:outlineLvl w:val="8"/>
    </w:pPr>
    <w:rPr>
      <w:rFonts w:ascii="Arial" w:eastAsia="SimSu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17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7A6917"/>
    <w:pPr>
      <w:spacing w:before="160" w:after="160" w:line="240" w:lineRule="auto"/>
      <w:ind w:left="72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A6917"/>
    <w:rPr>
      <w:rFonts w:ascii="Times New Roman" w:eastAsia="Times New Roman" w:hAnsi="Times New Roman" w:cs="Times New Roman"/>
      <w:szCs w:val="20"/>
      <w:lang w:eastAsia="en-US"/>
    </w:rPr>
  </w:style>
  <w:style w:type="paragraph" w:styleId="Footer">
    <w:name w:val="footer"/>
    <w:basedOn w:val="Normal"/>
    <w:link w:val="FooterChar"/>
    <w:semiHidden/>
    <w:rsid w:val="007A6917"/>
    <w:pPr>
      <w:spacing w:before="120" w:after="120" w:line="320" w:lineRule="atLeast"/>
      <w:ind w:left="72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7A6917"/>
    <w:rPr>
      <w:rFonts w:ascii="Times New Roman" w:eastAsia="Times New Roman" w:hAnsi="Times New Roman" w:cs="Times New Roman"/>
      <w:szCs w:val="20"/>
      <w:lang w:eastAsia="en-US"/>
    </w:rPr>
  </w:style>
  <w:style w:type="character" w:styleId="CommentReference">
    <w:name w:val="annotation reference"/>
    <w:semiHidden/>
    <w:rsid w:val="007A6917"/>
    <w:rPr>
      <w:sz w:val="16"/>
    </w:rPr>
  </w:style>
  <w:style w:type="paragraph" w:styleId="CommentText">
    <w:name w:val="annotation text"/>
    <w:basedOn w:val="Normal"/>
    <w:link w:val="CommentTextChar"/>
    <w:semiHidden/>
    <w:rsid w:val="007A6917"/>
    <w:pPr>
      <w:spacing w:before="160" w:after="16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7A691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9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A5D4D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5D4D"/>
    <w:rPr>
      <w:rFonts w:ascii="Arial" w:eastAsia="SimSun" w:hAnsi="Arial" w:cs="Arial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rsid w:val="004A5D4D"/>
    <w:rPr>
      <w:rFonts w:ascii="Arial" w:eastAsia="SimSun" w:hAnsi="Arial" w:cs="Arial"/>
      <w:b/>
      <w:bCs/>
      <w:sz w:val="26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rsid w:val="004A5D4D"/>
    <w:rPr>
      <w:rFonts w:ascii="Times New Roman" w:eastAsia="SimSu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4A5D4D"/>
    <w:rPr>
      <w:rFonts w:ascii="Calibri" w:eastAsia="SimSun" w:hAnsi="Calibri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4A5D4D"/>
    <w:rPr>
      <w:rFonts w:ascii="Times New Roman" w:eastAsia="SimSu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4A5D4D"/>
    <w:rPr>
      <w:rFonts w:ascii="Times New Roman" w:eastAsia="SimSu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4A5D4D"/>
    <w:rPr>
      <w:rFonts w:ascii="Times New Roman" w:eastAsia="SimSu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4A5D4D"/>
    <w:rPr>
      <w:rFonts w:ascii="Arial" w:eastAsia="SimSun" w:hAnsi="Arial" w:cs="Arial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A5D4D"/>
    <w:pPr>
      <w:keepNext/>
      <w:numPr>
        <w:numId w:val="7"/>
      </w:numPr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5D4D"/>
    <w:pPr>
      <w:keepNext/>
      <w:numPr>
        <w:ilvl w:val="1"/>
        <w:numId w:val="7"/>
      </w:numPr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qFormat/>
    <w:rsid w:val="004A5D4D"/>
    <w:pPr>
      <w:keepNext/>
      <w:numPr>
        <w:ilvl w:val="2"/>
        <w:numId w:val="7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val="en-CA"/>
    </w:rPr>
  </w:style>
  <w:style w:type="paragraph" w:styleId="Heading4">
    <w:name w:val="heading 4"/>
    <w:basedOn w:val="Normal"/>
    <w:next w:val="Normal"/>
    <w:link w:val="Heading4Char"/>
    <w:qFormat/>
    <w:rsid w:val="004A5D4D"/>
    <w:pPr>
      <w:keepNext/>
      <w:numPr>
        <w:ilvl w:val="3"/>
        <w:numId w:val="7"/>
      </w:numPr>
      <w:spacing w:before="240" w:after="60"/>
      <w:outlineLvl w:val="3"/>
    </w:pPr>
    <w:rPr>
      <w:rFonts w:ascii="Times New Roman" w:eastAsia="SimSun" w:hAnsi="Times New Roman" w:cs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4A5D4D"/>
    <w:pPr>
      <w:numPr>
        <w:ilvl w:val="4"/>
        <w:numId w:val="7"/>
      </w:numPr>
      <w:spacing w:before="240" w:after="60"/>
      <w:outlineLvl w:val="4"/>
    </w:pPr>
    <w:rPr>
      <w:rFonts w:ascii="Calibri" w:eastAsia="SimSun" w:hAnsi="Calibri" w:cs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qFormat/>
    <w:rsid w:val="004A5D4D"/>
    <w:pPr>
      <w:numPr>
        <w:ilvl w:val="5"/>
        <w:numId w:val="7"/>
      </w:numPr>
      <w:spacing w:before="240" w:after="60"/>
      <w:outlineLvl w:val="5"/>
    </w:pPr>
    <w:rPr>
      <w:rFonts w:ascii="Times New Roman" w:eastAsia="SimSun" w:hAnsi="Times New Roman" w:cs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qFormat/>
    <w:rsid w:val="004A5D4D"/>
    <w:pPr>
      <w:numPr>
        <w:ilvl w:val="6"/>
        <w:numId w:val="7"/>
      </w:numPr>
      <w:spacing w:before="240" w:after="60"/>
      <w:outlineLvl w:val="6"/>
    </w:pPr>
    <w:rPr>
      <w:rFonts w:ascii="Times New Roman" w:eastAsia="SimSun" w:hAnsi="Times New Roman" w:cs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qFormat/>
    <w:rsid w:val="004A5D4D"/>
    <w:pPr>
      <w:numPr>
        <w:ilvl w:val="7"/>
        <w:numId w:val="7"/>
      </w:numPr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qFormat/>
    <w:rsid w:val="004A5D4D"/>
    <w:pPr>
      <w:numPr>
        <w:ilvl w:val="8"/>
        <w:numId w:val="7"/>
      </w:numPr>
      <w:spacing w:before="240" w:after="60"/>
      <w:outlineLvl w:val="8"/>
    </w:pPr>
    <w:rPr>
      <w:rFonts w:ascii="Arial" w:eastAsia="SimSun" w:hAnsi="Arial" w:cs="Ari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17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7A6917"/>
    <w:pPr>
      <w:spacing w:before="160" w:after="160" w:line="240" w:lineRule="auto"/>
      <w:ind w:left="72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A6917"/>
    <w:rPr>
      <w:rFonts w:ascii="Times New Roman" w:eastAsia="Times New Roman" w:hAnsi="Times New Roman" w:cs="Times New Roman"/>
      <w:szCs w:val="20"/>
      <w:lang w:eastAsia="en-US"/>
    </w:rPr>
  </w:style>
  <w:style w:type="paragraph" w:styleId="Footer">
    <w:name w:val="footer"/>
    <w:basedOn w:val="Normal"/>
    <w:link w:val="FooterChar"/>
    <w:semiHidden/>
    <w:rsid w:val="007A6917"/>
    <w:pPr>
      <w:spacing w:before="120" w:after="120" w:line="320" w:lineRule="atLeast"/>
      <w:ind w:left="720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7A6917"/>
    <w:rPr>
      <w:rFonts w:ascii="Times New Roman" w:eastAsia="Times New Roman" w:hAnsi="Times New Roman" w:cs="Times New Roman"/>
      <w:szCs w:val="20"/>
      <w:lang w:eastAsia="en-US"/>
    </w:rPr>
  </w:style>
  <w:style w:type="character" w:styleId="CommentReference">
    <w:name w:val="annotation reference"/>
    <w:semiHidden/>
    <w:rsid w:val="007A6917"/>
    <w:rPr>
      <w:sz w:val="16"/>
    </w:rPr>
  </w:style>
  <w:style w:type="paragraph" w:styleId="CommentText">
    <w:name w:val="annotation text"/>
    <w:basedOn w:val="Normal"/>
    <w:link w:val="CommentTextChar"/>
    <w:semiHidden/>
    <w:rsid w:val="007A6917"/>
    <w:pPr>
      <w:spacing w:before="160" w:after="16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7A691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9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A5D4D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5D4D"/>
    <w:rPr>
      <w:rFonts w:ascii="Arial" w:eastAsia="SimSun" w:hAnsi="Arial" w:cs="Arial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rsid w:val="004A5D4D"/>
    <w:rPr>
      <w:rFonts w:ascii="Arial" w:eastAsia="SimSun" w:hAnsi="Arial" w:cs="Arial"/>
      <w:b/>
      <w:bCs/>
      <w:sz w:val="26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rsid w:val="004A5D4D"/>
    <w:rPr>
      <w:rFonts w:ascii="Times New Roman" w:eastAsia="SimSun" w:hAnsi="Times New Roman" w:cs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rsid w:val="004A5D4D"/>
    <w:rPr>
      <w:rFonts w:ascii="Calibri" w:eastAsia="SimSun" w:hAnsi="Calibri" w:cs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rsid w:val="004A5D4D"/>
    <w:rPr>
      <w:rFonts w:ascii="Times New Roman" w:eastAsia="SimSun" w:hAnsi="Times New Roman" w:cs="Times New Roman"/>
      <w:b/>
      <w:bCs/>
      <w:lang w:val="en-CA"/>
    </w:rPr>
  </w:style>
  <w:style w:type="character" w:customStyle="1" w:styleId="Heading7Char">
    <w:name w:val="Heading 7 Char"/>
    <w:basedOn w:val="DefaultParagraphFont"/>
    <w:link w:val="Heading7"/>
    <w:rsid w:val="004A5D4D"/>
    <w:rPr>
      <w:rFonts w:ascii="Times New Roman" w:eastAsia="SimSun" w:hAnsi="Times New Roman" w:cs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rsid w:val="004A5D4D"/>
    <w:rPr>
      <w:rFonts w:ascii="Times New Roman" w:eastAsia="SimSun" w:hAnsi="Times New Roman" w:cs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4A5D4D"/>
    <w:rPr>
      <w:rFonts w:ascii="Arial" w:eastAsia="SimSun" w:hAnsi="Arial" w:cs="Arial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pni</dc:creator>
  <cp:lastModifiedBy>pni</cp:lastModifiedBy>
  <cp:revision>2</cp:revision>
  <dcterms:created xsi:type="dcterms:W3CDTF">2018-04-13T18:43:00Z</dcterms:created>
  <dcterms:modified xsi:type="dcterms:W3CDTF">2018-04-13T19:20:00Z</dcterms:modified>
</cp:coreProperties>
</file>